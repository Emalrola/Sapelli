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C4617" w:rsidRDefault="00411A91" w:rsidP="001C4617">
      <w:pPr>
        <w:pStyle w:val="Heading1"/>
      </w:pPr>
      <w:r>
        <w:t>&lt;</w:t>
      </w:r>
      <w:r w:rsidR="001C4617" w:rsidRPr="005D7D73">
        <w:t>S</w:t>
      </w:r>
      <w:r>
        <w:t>apelli</w:t>
      </w:r>
      <w:r w:rsidR="001C4617" w:rsidRPr="005D7D73">
        <w:t>CollectorProject&gt;</w:t>
      </w:r>
      <w:r w:rsidR="00DC03C0">
        <w:t xml:space="preserve"> or </w:t>
      </w:r>
      <w:r w:rsidR="00DC03C0" w:rsidRPr="005D7D73">
        <w:t>&lt;ExCiteS-Collector-Project&gt;</w:t>
      </w:r>
      <w:r w:rsidR="00DC03C0">
        <w:t xml:space="preserve"> [backwards compatibility]</w:t>
      </w:r>
    </w:p>
    <w:p w:rsidR="001C4617" w:rsidRPr="005D7D73" w:rsidRDefault="001C4617" w:rsidP="001C4617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2311"/>
        <w:gridCol w:w="2311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1C2146" w:rsidRDefault="001C4617" w:rsidP="00803847">
            <w:pPr>
              <w:jc w:val="center"/>
              <w:rPr>
                <w:b w:val="0"/>
                <w:highlight w:val="yellow"/>
              </w:rPr>
            </w:pPr>
            <w:r w:rsidRPr="001C2146">
              <w:rPr>
                <w:b w:val="0"/>
                <w:highlight w:val="yellow"/>
              </w:rPr>
              <w:t>format</w:t>
            </w:r>
          </w:p>
        </w:tc>
        <w:tc>
          <w:tcPr>
            <w:tcW w:w="2310" w:type="dxa"/>
          </w:tcPr>
          <w:p w:rsidR="001C4617" w:rsidRPr="001C2146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1C4617" w:rsidRPr="001C2146" w:rsidRDefault="0080384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Unsigned integers</w:t>
            </w:r>
          </w:p>
        </w:tc>
        <w:tc>
          <w:tcPr>
            <w:tcW w:w="2311" w:type="dxa"/>
          </w:tcPr>
          <w:p w:rsidR="001C4617" w:rsidRPr="001C2146" w:rsidRDefault="00BC04BF" w:rsidP="001C214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1C2146">
              <w:rPr>
                <w:highlight w:val="yellow"/>
              </w:rPr>
              <w:t>2</w:t>
            </w:r>
            <w:r w:rsidR="00DC03C0">
              <w:rPr>
                <w:highlight w:val="yellow"/>
              </w:rPr>
              <w:t xml:space="preserve"> / 1</w:t>
            </w:r>
            <w:r w:rsidR="001C2146" w:rsidRPr="001C2146">
              <w:rPr>
                <w:rStyle w:val="FootnoteReference"/>
                <w:highlight w:val="yellow"/>
              </w:rPr>
              <w:footnoteReference w:id="1"/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7B754C" w:rsidRDefault="001C4617" w:rsidP="002370E9">
            <w:pPr>
              <w:jc w:val="center"/>
              <w:rPr>
                <w:b w:val="0"/>
                <w:highlight w:val="yellow"/>
              </w:rPr>
            </w:pPr>
            <w:r w:rsidRPr="007B754C">
              <w:rPr>
                <w:b w:val="0"/>
                <w:highlight w:val="yellow"/>
              </w:rPr>
              <w:t>id</w:t>
            </w:r>
          </w:p>
        </w:tc>
        <w:tc>
          <w:tcPr>
            <w:tcW w:w="2310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Yes</w:t>
            </w:r>
            <w:r w:rsidR="00DC03C0">
              <w:rPr>
                <w:highlight w:val="yellow"/>
              </w:rPr>
              <w:t xml:space="preserve"> / No</w:t>
            </w:r>
          </w:p>
        </w:tc>
        <w:tc>
          <w:tcPr>
            <w:tcW w:w="2311" w:type="dxa"/>
          </w:tcPr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Unsigned integers</w:t>
            </w:r>
          </w:p>
          <w:p w:rsidR="001C4617" w:rsidRPr="007B754C" w:rsidRDefault="001C4617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4E2E57">
              <w:rPr>
                <w:sz w:val="18"/>
                <w:highlight w:val="yellow"/>
              </w:rPr>
              <w:t>(24 bit)</w:t>
            </w:r>
          </w:p>
        </w:tc>
        <w:tc>
          <w:tcPr>
            <w:tcW w:w="2311" w:type="dxa"/>
          </w:tcPr>
          <w:p w:rsidR="001C4617" w:rsidRPr="007B754C" w:rsidRDefault="001C4617" w:rsidP="0066611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7B754C">
              <w:rPr>
                <w:highlight w:val="yellow"/>
              </w:rPr>
              <w:t>n/a</w:t>
            </w:r>
            <w:r w:rsidR="00DC03C0">
              <w:rPr>
                <w:highlight w:val="yellow"/>
              </w:rPr>
              <w:t xml:space="preserve"> / Form:schema-id</w:t>
            </w:r>
            <w:r w:rsidR="00DC03C0">
              <w:rPr>
                <w:rStyle w:val="FootnoteReference"/>
                <w:highlight w:val="yellow"/>
              </w:rPr>
              <w:footnoteReference w:id="2"/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name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723A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B723A9" w:rsidRDefault="00B723A9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variant</w:t>
            </w:r>
          </w:p>
        </w:tc>
        <w:tc>
          <w:tcPr>
            <w:tcW w:w="2310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B723A9" w:rsidRDefault="00B723A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2311" w:type="dxa"/>
          </w:tcPr>
          <w:p w:rsidR="00B723A9" w:rsidRDefault="00101052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</w:t>
            </w:r>
            <w:r w:rsidR="00B723A9">
              <w:t>ull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C4617" w:rsidRPr="005D7D73" w:rsidRDefault="001C4617" w:rsidP="002370E9">
            <w:pPr>
              <w:jc w:val="center"/>
              <w:rPr>
                <w:b w:val="0"/>
              </w:rPr>
            </w:pPr>
            <w:r>
              <w:rPr>
                <w:b w:val="0"/>
              </w:rPr>
              <w:t>version</w:t>
            </w:r>
          </w:p>
        </w:tc>
        <w:tc>
          <w:tcPr>
            <w:tcW w:w="2310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2311" w:type="dxa"/>
          </w:tcPr>
          <w:p w:rsidR="001C4617" w:rsidRPr="005D7D73" w:rsidRDefault="00B723A9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any </w:t>
            </w:r>
            <w:r w:rsidR="001C4617">
              <w:t>String</w:t>
            </w:r>
          </w:p>
        </w:tc>
        <w:tc>
          <w:tcPr>
            <w:tcW w:w="2311" w:type="dxa"/>
          </w:tcPr>
          <w:p w:rsidR="001C4617" w:rsidRPr="005D7D73" w:rsidRDefault="001C4617" w:rsidP="002370E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</w:t>
            </w:r>
          </w:p>
        </w:tc>
      </w:tr>
      <w:tr w:rsidR="00E87659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E87659" w:rsidRPr="00EF4F2C" w:rsidRDefault="00E87659" w:rsidP="002370E9">
            <w:pPr>
              <w:jc w:val="center"/>
              <w:rPr>
                <w:b w:val="0"/>
                <w:highlight w:val="yellow"/>
              </w:rPr>
            </w:pPr>
            <w:r w:rsidRPr="00EF4F2C">
              <w:rPr>
                <w:b w:val="0"/>
                <w:highlight w:val="yellow"/>
              </w:rPr>
              <w:t>startForm</w:t>
            </w:r>
          </w:p>
        </w:tc>
        <w:tc>
          <w:tcPr>
            <w:tcW w:w="2310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No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String (id of a Form in the project)</w:t>
            </w:r>
          </w:p>
        </w:tc>
        <w:tc>
          <w:tcPr>
            <w:tcW w:w="2311" w:type="dxa"/>
          </w:tcPr>
          <w:p w:rsidR="00E87659" w:rsidRPr="00EF4F2C" w:rsidRDefault="00E87659" w:rsidP="002370E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highlight w:val="yellow"/>
              </w:rPr>
            </w:pPr>
            <w:r w:rsidRPr="00EF4F2C">
              <w:rPr>
                <w:highlight w:val="yellow"/>
              </w:rPr>
              <w:t>(first Form)</w:t>
            </w:r>
          </w:p>
        </w:tc>
      </w:tr>
    </w:tbl>
    <w:p w:rsidR="001C4617" w:rsidRDefault="001C4617" w:rsidP="001C4617">
      <w:pPr>
        <w:spacing w:before="240"/>
      </w:pPr>
    </w:p>
    <w:p w:rsidR="001C4617" w:rsidRDefault="001C4617" w:rsidP="001C4617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1C4617" w:rsidTr="002370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>
              <w:t>Tag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1C4617" w:rsidTr="002370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Default="001C4617" w:rsidP="002370E9">
            <w:r w:rsidRPr="005D7D73">
              <w:t>&lt;</w:t>
            </w:r>
            <w:r>
              <w:t>Configuration</w:t>
            </w:r>
            <w:r w:rsidRPr="005D7D73">
              <w:t>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1C4617" w:rsidTr="002370E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1C4617" w:rsidRPr="005D7D73" w:rsidRDefault="001C4617" w:rsidP="002370E9">
            <w:r>
              <w:t>&lt;Form&gt;</w:t>
            </w:r>
          </w:p>
        </w:tc>
        <w:tc>
          <w:tcPr>
            <w:tcW w:w="3407" w:type="dxa"/>
          </w:tcPr>
          <w:p w:rsidR="001C4617" w:rsidRDefault="001C4617" w:rsidP="002370E9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5D7D73" w:rsidRDefault="005D7D73" w:rsidP="005D7D73">
      <w:pPr>
        <w:pStyle w:val="Heading1"/>
      </w:pPr>
      <w:r w:rsidRPr="005D7D73">
        <w:t>&lt;</w:t>
      </w:r>
      <w:r>
        <w:t>Form</w:t>
      </w:r>
      <w:r w:rsidRPr="005D7D73">
        <w:t>&gt;</w:t>
      </w:r>
    </w:p>
    <w:p w:rsidR="005D7D73" w:rsidRPr="005D7D73" w:rsidRDefault="005D7D73" w:rsidP="005D7D73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310"/>
        <w:gridCol w:w="2310"/>
        <w:gridCol w:w="3111"/>
        <w:gridCol w:w="2311"/>
      </w:tblGrid>
      <w:tr w:rsidR="00F42685" w:rsidTr="00D24B52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5D7D73" w:rsidRDefault="005D7D73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2310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1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2311" w:type="dxa"/>
          </w:tcPr>
          <w:p w:rsidR="005D7D73" w:rsidRPr="005D7D73" w:rsidRDefault="005D7D73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42685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2370E9" w:rsidRPr="002370E9" w:rsidRDefault="00DA7749" w:rsidP="007B754C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i</w:t>
            </w:r>
            <w:r w:rsidR="002370E9" w:rsidRPr="002370E9">
              <w:rPr>
                <w:b w:val="0"/>
                <w:highlight w:val="yellow"/>
              </w:rPr>
              <w:t>d</w:t>
            </w:r>
            <w:r w:rsidRPr="007345E5">
              <w:rPr>
                <w:b w:val="0"/>
              </w:rPr>
              <w:t xml:space="preserve"> / name</w:t>
            </w:r>
          </w:p>
        </w:tc>
        <w:tc>
          <w:tcPr>
            <w:tcW w:w="2310" w:type="dxa"/>
          </w:tcPr>
          <w:p w:rsidR="002370E9" w:rsidRPr="002370E9" w:rsidRDefault="00DA774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DA7749">
              <w:t>Yes</w:t>
            </w:r>
          </w:p>
        </w:tc>
        <w:tc>
          <w:tcPr>
            <w:tcW w:w="3111" w:type="dxa"/>
          </w:tcPr>
          <w:p w:rsidR="002370E9" w:rsidRPr="002370E9" w:rsidRDefault="002370E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any unique String</w:t>
            </w:r>
          </w:p>
        </w:tc>
        <w:tc>
          <w:tcPr>
            <w:tcW w:w="2311" w:type="dxa"/>
          </w:tcPr>
          <w:p w:rsidR="002370E9" w:rsidRPr="002370E9" w:rsidRDefault="002370E9" w:rsidP="00DA774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highlight w:val="yellow"/>
              </w:rPr>
            </w:pPr>
            <w:r w:rsidRPr="002370E9">
              <w:rPr>
                <w:highlight w:val="yellow"/>
              </w:rPr>
              <w:t>n/a</w:t>
            </w:r>
          </w:p>
        </w:tc>
      </w:tr>
      <w:tr w:rsidR="00F42685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schema-id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Yes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n/a</w:t>
            </w:r>
          </w:p>
        </w:tc>
      </w:tr>
      <w:tr w:rsidR="00F42685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Pr="007B754C" w:rsidRDefault="005D7D73" w:rsidP="007B754C">
            <w:pPr>
              <w:jc w:val="center"/>
              <w:rPr>
                <w:b w:val="0"/>
                <w:color w:val="FF0000"/>
              </w:rPr>
            </w:pPr>
            <w:r w:rsidRPr="007B754C">
              <w:rPr>
                <w:b w:val="0"/>
                <w:color w:val="FF0000"/>
              </w:rPr>
              <w:t>schema-version</w:t>
            </w:r>
          </w:p>
        </w:tc>
        <w:tc>
          <w:tcPr>
            <w:tcW w:w="2310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No</w:t>
            </w:r>
          </w:p>
        </w:tc>
        <w:tc>
          <w:tcPr>
            <w:tcW w:w="3111" w:type="dxa"/>
          </w:tcPr>
          <w:p w:rsidR="005D7D73" w:rsidRPr="007B754C" w:rsidRDefault="005D7D73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any Integer</w:t>
            </w:r>
          </w:p>
        </w:tc>
        <w:tc>
          <w:tcPr>
            <w:tcW w:w="2311" w:type="dxa"/>
          </w:tcPr>
          <w:p w:rsidR="005D7D73" w:rsidRPr="007B754C" w:rsidRDefault="005D7D73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</w:rPr>
            </w:pPr>
            <w:r w:rsidRPr="007B754C">
              <w:rPr>
                <w:color w:val="FF0000"/>
              </w:rPr>
              <w:t>0</w:t>
            </w:r>
          </w:p>
        </w:tc>
      </w:tr>
      <w:tr w:rsidR="00F42685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storeEndTime</w:t>
            </w:r>
          </w:p>
        </w:tc>
        <w:tc>
          <w:tcPr>
            <w:tcW w:w="2310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5D7D73" w:rsidRDefault="00381BCA" w:rsidP="005D7D73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42685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157E0A" w:rsidRPr="00157E0A" w:rsidRDefault="00157E0A" w:rsidP="007B754C">
            <w:pPr>
              <w:jc w:val="center"/>
              <w:rPr>
                <w:b w:val="0"/>
              </w:rPr>
            </w:pPr>
            <w:r w:rsidRPr="00157E0A">
              <w:rPr>
                <w:b w:val="0"/>
              </w:rPr>
              <w:t>animation</w:t>
            </w:r>
          </w:p>
        </w:tc>
        <w:tc>
          <w:tcPr>
            <w:tcW w:w="2310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157E0A" w:rsidRDefault="00157E0A" w:rsidP="005D7D73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157E0A" w:rsidRDefault="00157E0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D24B52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Pr="00157E0A" w:rsidRDefault="00D24B52" w:rsidP="00D24B52">
            <w:pPr>
              <w:jc w:val="center"/>
              <w:rPr>
                <w:b w:val="0"/>
              </w:rPr>
            </w:pPr>
            <w:bookmarkStart w:id="0" w:name="_GoBack" w:colFirst="0" w:colLast="0"/>
            <w:ins w:id="1" w:author="Comparison" w:date="2014-01-28T16:05:00Z">
              <w:r w:rsidRPr="00D939B4">
                <w:rPr>
                  <w:b w:val="0"/>
                </w:rPr>
                <w:t>obfuscateMediaFiles</w:t>
              </w:r>
            </w:ins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2" w:author="Comparison" w:date="2014-01-28T16:05:00Z"/>
              </w:rPr>
            </w:pPr>
            <w:ins w:id="3" w:author="Comparison" w:date="2014-01-28T16:05:00Z">
              <w:r>
                <w:t>No</w:t>
              </w:r>
            </w:ins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4" w:author="Comparison" w:date="2014-01-28T16:05:00Z"/>
              </w:rPr>
            </w:pPr>
            <w:ins w:id="5" w:author="Comparison" w:date="2014-01-28T16:05:00Z">
              <w:r>
                <w:t>true|false</w:t>
              </w:r>
            </w:ins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ns w:id="6" w:author="Comparison" w:date="2014-01-28T16:05:00Z"/>
              </w:rPr>
            </w:pPr>
            <w:ins w:id="7" w:author="Comparison" w:date="2014-01-28T16:05:00Z">
              <w:r>
                <w:t>false</w:t>
              </w:r>
            </w:ins>
          </w:p>
        </w:tc>
      </w:tr>
      <w:bookmarkEnd w:id="0"/>
      <w:tr w:rsidR="00D24B52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Pr="00F42685" w:rsidRDefault="00D24B52" w:rsidP="00D24B52">
            <w:pPr>
              <w:jc w:val="center"/>
              <w:rPr>
                <w:b w:val="0"/>
              </w:rPr>
            </w:pPr>
            <w:r w:rsidRPr="00F42685">
              <w:rPr>
                <w:b w:val="0"/>
                <w:highlight w:val="yellow"/>
              </w:rPr>
              <w:t>next</w:t>
            </w:r>
            <w:r w:rsidRPr="00F42685">
              <w:rPr>
                <w:b w:val="0"/>
              </w:rPr>
              <w:t xml:space="preserve"> / end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42685">
              <w:rPr>
                <w:sz w:val="18"/>
                <w:szCs w:val="18"/>
              </w:rPr>
              <w:t>“</w:t>
            </w:r>
            <w:r>
              <w:rPr>
                <w:sz w:val="18"/>
                <w:szCs w:val="18"/>
              </w:rPr>
              <w:t>[</w:t>
            </w:r>
            <w:r w:rsidRPr="00F42685">
              <w:rPr>
                <w:sz w:val="18"/>
                <w:szCs w:val="18"/>
              </w:rPr>
              <w:t>_</w:t>
            </w:r>
            <w:r>
              <w:rPr>
                <w:sz w:val="18"/>
                <w:szCs w:val="18"/>
              </w:rPr>
              <w:t>]</w:t>
            </w:r>
            <w:r w:rsidRPr="00F42685">
              <w:rPr>
                <w:sz w:val="18"/>
                <w:szCs w:val="18"/>
              </w:rPr>
              <w:t>{LOOPFORM,EXITAPP,PREVFORM}”</w:t>
            </w:r>
          </w:p>
          <w:p w:rsidR="00D24B52" w:rsidRPr="00F42685" w:rsidRDefault="00D24B52" w:rsidP="00D24B5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 “_LOOP” and “_EXIT” (not case sensitive)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“LOOPFORM”</w:t>
            </w:r>
          </w:p>
        </w:tc>
      </w:tr>
      <w:tr w:rsidR="00D24B52" w:rsidTr="00D24B5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Default="00D24B52" w:rsidP="00D24B52">
            <w:pPr>
              <w:jc w:val="center"/>
              <w:rPr>
                <w:b w:val="0"/>
              </w:rPr>
            </w:pPr>
            <w:r w:rsidRPr="007345E5">
              <w:rPr>
                <w:b w:val="0"/>
                <w:highlight w:val="yellow"/>
              </w:rPr>
              <w:t>saveSound</w:t>
            </w:r>
            <w:r>
              <w:rPr>
                <w:b w:val="0"/>
              </w:rPr>
              <w:t xml:space="preserve"> / endSound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Relative path to sound file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Null</w:t>
            </w:r>
          </w:p>
        </w:tc>
      </w:tr>
      <w:tr w:rsidR="00D24B52" w:rsidTr="00D24B5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10" w:type="dxa"/>
          </w:tcPr>
          <w:p w:rsidR="00D24B52" w:rsidRPr="007345E5" w:rsidRDefault="00D24B52" w:rsidP="00D24B52">
            <w:pPr>
              <w:jc w:val="center"/>
              <w:rPr>
                <w:b w:val="0"/>
                <w:highlight w:val="yellow"/>
              </w:rPr>
            </w:pPr>
            <w:r>
              <w:rPr>
                <w:b w:val="0"/>
                <w:highlight w:val="yellow"/>
              </w:rPr>
              <w:t>saveVibrate</w:t>
            </w:r>
            <w:r w:rsidRPr="007345E5">
              <w:rPr>
                <w:b w:val="0"/>
              </w:rPr>
              <w:t xml:space="preserve"> / endVibrate</w:t>
            </w:r>
          </w:p>
        </w:tc>
        <w:tc>
          <w:tcPr>
            <w:tcW w:w="2310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1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2311" w:type="dxa"/>
          </w:tcPr>
          <w:p w:rsidR="00D24B52" w:rsidRDefault="00D24B52" w:rsidP="00D24B52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5D7D73" w:rsidRDefault="005D7D73" w:rsidP="005D7D73">
      <w:pPr>
        <w:pStyle w:val="Heading2"/>
        <w:spacing w:before="0"/>
      </w:pPr>
    </w:p>
    <w:p w:rsidR="005D7D73" w:rsidRDefault="005D7D73" w:rsidP="005D7D73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5D7D73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7B754C">
            <w:r>
              <w:t>Tag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5D7D73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Default="005D7D73" w:rsidP="00381BCA">
            <w:r w:rsidRPr="005D7D73">
              <w:t>&lt;</w:t>
            </w:r>
            <w:r w:rsidR="00381BCA"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5D7D73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5D7D73" w:rsidRPr="005D7D73" w:rsidRDefault="00381BCA" w:rsidP="007B754C">
            <w:r>
              <w:t>&lt;Location</w:t>
            </w:r>
            <w:r w:rsidR="005D7D73">
              <w:t>&gt;</w:t>
            </w:r>
          </w:p>
        </w:tc>
        <w:tc>
          <w:tcPr>
            <w:tcW w:w="3407" w:type="dxa"/>
          </w:tcPr>
          <w:p w:rsidR="005D7D73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  <w:r w:rsidR="005D7D73">
              <w:t>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&lt;Audio&gt;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&lt;Photo&gt;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0-N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&lt;Orientation&gt;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0-N</w:t>
            </w:r>
          </w:p>
        </w:tc>
      </w:tr>
    </w:tbl>
    <w:p w:rsidR="009D2BBF" w:rsidRDefault="009D2BBF" w:rsidP="00381BCA">
      <w:pPr>
        <w:pStyle w:val="Heading1"/>
      </w:pPr>
    </w:p>
    <w:p w:rsidR="009D2BBF" w:rsidRDefault="009D2BBF" w:rsidP="009D2BBF">
      <w:pPr>
        <w:rPr>
          <w:rFonts w:eastAsiaTheme="majorEastAsia" w:cstheme="majorBidi"/>
          <w:color w:val="365F91" w:themeColor="accent1" w:themeShade="BF"/>
          <w:sz w:val="28"/>
          <w:szCs w:val="28"/>
        </w:rPr>
      </w:pPr>
      <w:r>
        <w:br w:type="page"/>
      </w:r>
    </w:p>
    <w:p w:rsidR="00381BCA" w:rsidRDefault="00381BCA" w:rsidP="00381BCA">
      <w:pPr>
        <w:pStyle w:val="Heading1"/>
      </w:pPr>
      <w:r w:rsidRPr="005D7D73">
        <w:t>&lt;</w:t>
      </w:r>
      <w:r>
        <w:t>Choice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381BCA" w:rsidTr="00381BC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 if root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value</w:t>
            </w:r>
          </w:p>
        </w:tc>
        <w:tc>
          <w:tcPr>
            <w:tcW w:w="178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381BCA" w:rsidRPr="005D7D73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=id</w:t>
            </w:r>
          </w:p>
        </w:tc>
      </w:tr>
      <w:tr w:rsidR="00381BCA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78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943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img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B52B99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B52B99" w:rsidRDefault="00B52B99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alt</w:t>
            </w:r>
          </w:p>
        </w:tc>
        <w:tc>
          <w:tcPr>
            <w:tcW w:w="178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943" w:type="dxa"/>
          </w:tcPr>
          <w:p w:rsidR="00B52B99" w:rsidRDefault="00B52B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78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1B64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943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2851E7" w:rsidTr="00381BC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2851E7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cols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</w:tr>
      <w:tr w:rsidR="002851E7" w:rsidTr="00381BC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2851E7" w:rsidRDefault="003B41AE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</w:t>
            </w:r>
            <w:r w:rsidR="002851E7">
              <w:rPr>
                <w:b w:val="0"/>
              </w:rPr>
              <w:t>ows</w:t>
            </w:r>
          </w:p>
        </w:tc>
        <w:tc>
          <w:tcPr>
            <w:tcW w:w="178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strictly positive integer</w:t>
            </w:r>
          </w:p>
        </w:tc>
        <w:tc>
          <w:tcPr>
            <w:tcW w:w="1943" w:type="dxa"/>
          </w:tcPr>
          <w:p w:rsidR="002851E7" w:rsidRDefault="002851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2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381BCA" w:rsidRDefault="00381BCA" w:rsidP="00381BCA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381BCA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>
              <w:t>Tag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381B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381BCA" w:rsidRDefault="00381BCA" w:rsidP="007B754C">
            <w:r w:rsidRPr="005D7D73">
              <w:t>&lt;</w:t>
            </w:r>
            <w:r>
              <w:t>Choice</w:t>
            </w:r>
            <w:r w:rsidRPr="005D7D73">
              <w:t>&gt;</w:t>
            </w:r>
          </w:p>
        </w:tc>
        <w:tc>
          <w:tcPr>
            <w:tcW w:w="3407" w:type="dxa"/>
          </w:tcPr>
          <w:p w:rsidR="00381BCA" w:rsidRDefault="00381BCA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1-N</w:t>
            </w:r>
          </w:p>
        </w:tc>
      </w:tr>
    </w:tbl>
    <w:p w:rsidR="00381BCA" w:rsidRDefault="00381BCA" w:rsidP="00381BCA">
      <w:pPr>
        <w:pStyle w:val="Heading1"/>
      </w:pPr>
      <w:r w:rsidRPr="005D7D73">
        <w:t>&lt;</w:t>
      </w:r>
      <w:r>
        <w:t>Photo</w:t>
      </w:r>
      <w:r w:rsidRPr="005D7D73">
        <w:t>&gt;</w:t>
      </w:r>
    </w:p>
    <w:p w:rsidR="00381BCA" w:rsidRPr="005D7D73" w:rsidRDefault="00381BCA" w:rsidP="00381BCA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381BCA" w:rsidTr="008E029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Pr="005D7D73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381BCA" w:rsidRPr="005D7D73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81BCA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381B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381BCA" w:rsidRDefault="00381B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381BCA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81BCA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381BCA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useFrontCamera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captureImg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approveImg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discardImg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Pr="001B6499" w:rsidRDefault="001B6499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1B6499" w:rsidTr="008E029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flash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on|always|true|auto|off|never|false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auto</w:t>
            </w:r>
          </w:p>
        </w:tc>
      </w:tr>
      <w:tr w:rsidR="001B6499" w:rsidTr="008E029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B6499" w:rsidRDefault="001B6499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B6499" w:rsidRDefault="001B6499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381BCA" w:rsidRDefault="00381BCA" w:rsidP="00381BCA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8E029C" w:rsidP="008E029C">
      <w:pPr>
        <w:pStyle w:val="ListParagraph"/>
        <w:numPr>
          <w:ilvl w:val="0"/>
          <w:numId w:val="2"/>
        </w:numPr>
      </w:pPr>
      <w:r>
        <w:t>Flash modes: on = always = true; off = never = false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When useNativeApp=true the useFrontCamera, captureImg, approveImg, discardImg &amp; flash attributes are ignored</w:t>
      </w:r>
    </w:p>
    <w:p w:rsidR="00381BCA" w:rsidRDefault="00381BCA" w:rsidP="00381BCA">
      <w:pPr>
        <w:pStyle w:val="Heading2"/>
        <w:spacing w:before="0"/>
      </w:pPr>
      <w:r>
        <w:t>Contents</w:t>
      </w:r>
    </w:p>
    <w:p w:rsidR="00381BCA" w:rsidRPr="00381BCA" w:rsidRDefault="008E029C" w:rsidP="00381BCA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Audio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2001"/>
        <w:gridCol w:w="1660"/>
        <w:gridCol w:w="3726"/>
        <w:gridCol w:w="1855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&gt; 0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255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disableField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stopRecImg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B52B99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with path to image file</w:t>
            </w:r>
          </w:p>
          <w:p w:rsidR="008E029C" w:rsidRDefault="00B52B99" w:rsidP="00B52B99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(relative img/ folder)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3219CA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Pr="001B6499" w:rsidRDefault="003219CA" w:rsidP="007B754C">
            <w:pPr>
              <w:jc w:val="center"/>
              <w:rPr>
                <w:b w:val="0"/>
              </w:rPr>
            </w:pPr>
            <w:r w:rsidRPr="001B6499">
              <w:rPr>
                <w:b w:val="0"/>
              </w:rPr>
              <w:t>backgroundColor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Color String (e.g. #000000)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“#FFFFFF”</w:t>
            </w:r>
          </w:p>
        </w:tc>
      </w:tr>
      <w:tr w:rsidR="003219CA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3219CA" w:rsidRDefault="003219CA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useNativeApp</w:t>
            </w:r>
          </w:p>
        </w:tc>
        <w:tc>
          <w:tcPr>
            <w:tcW w:w="1660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3219CA" w:rsidRDefault="003219CA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Pr="008E029C" w:rsidRDefault="008E029C" w:rsidP="008E029C">
      <w:pPr>
        <w:pStyle w:val="ListParagraph"/>
        <w:numPr>
          <w:ilvl w:val="0"/>
          <w:numId w:val="2"/>
        </w:numPr>
      </w:pPr>
      <w:r>
        <w:t>useNativeApp is not parsed/implemented yet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E029C" w:rsidRPr="00381BCA" w:rsidRDefault="008E029C" w:rsidP="008E029C">
      <w:r>
        <w:t>None.</w:t>
      </w:r>
    </w:p>
    <w:p w:rsidR="008E029C" w:rsidRDefault="008E029C" w:rsidP="008E029C">
      <w:pPr>
        <w:pStyle w:val="Heading1"/>
      </w:pPr>
      <w:r w:rsidRPr="005D7D73">
        <w:t>&lt;</w:t>
      </w:r>
      <w:r>
        <w:t>Location</w:t>
      </w:r>
      <w:r w:rsidRPr="005D7D73">
        <w:t>&gt;</w:t>
      </w:r>
    </w:p>
    <w:p w:rsidR="008E029C" w:rsidRPr="005D7D73" w:rsidRDefault="008E029C" w:rsidP="008E029C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8E029C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Pr="005D7D73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660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855" w:type="dxa"/>
          </w:tcPr>
          <w:p w:rsidR="008E029C" w:rsidRPr="005D7D73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8E029C">
            <w:pPr>
              <w:jc w:val="center"/>
              <w:rPr>
                <w:b w:val="0"/>
              </w:rPr>
            </w:pPr>
            <w:r>
              <w:rPr>
                <w:b w:val="0"/>
              </w:rPr>
              <w:t>type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any|GPS|network (not case sensitive)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GPS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startWithForm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waitAtField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8E029C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8E029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300s (5min)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maxAge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positive Integer (seconds)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600s (10min)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maxAccuracyRadius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positive Float (meters)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75.0m</w:t>
            </w:r>
          </w:p>
        </w:tc>
      </w:tr>
      <w:tr w:rsidR="008E029C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useBestKnownLocationOnTimeout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8E029C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8E029C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doublePrecision</w:t>
            </w:r>
          </w:p>
        </w:tc>
        <w:tc>
          <w:tcPr>
            <w:tcW w:w="1660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E029C" w:rsidRDefault="008E029C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8E029C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</w:t>
            </w:r>
            <w:r w:rsidR="008E029C">
              <w:t>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storeAltitude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storeBearing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storeSpeed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1F2C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storeAccuracy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1F2C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01" w:type="dxa"/>
          </w:tcPr>
          <w:p w:rsidR="001F2C08" w:rsidRDefault="001F2C08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storeProvider</w:t>
            </w:r>
          </w:p>
        </w:tc>
        <w:tc>
          <w:tcPr>
            <w:tcW w:w="1660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855" w:type="dxa"/>
          </w:tcPr>
          <w:p w:rsidR="001F2C08" w:rsidRDefault="001F2C08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8E029C" w:rsidRDefault="008E029C" w:rsidP="008E029C">
      <w:pPr>
        <w:pStyle w:val="Heading2"/>
        <w:spacing w:before="0"/>
      </w:pPr>
    </w:p>
    <w:p w:rsidR="008E029C" w:rsidRPr="008E029C" w:rsidRDefault="008E029C" w:rsidP="008E029C">
      <w:pPr>
        <w:rPr>
          <w:b/>
        </w:rPr>
      </w:pPr>
      <w:r w:rsidRPr="008E029C">
        <w:rPr>
          <w:b/>
        </w:rPr>
        <w:t>Notes:</w:t>
      </w:r>
    </w:p>
    <w:p w:rsidR="008E029C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startWithForm</w:t>
      </w:r>
      <w:r>
        <w:t xml:space="preserve">=true the app will start listening for locations (using an appropriate LocationProvider  as defined by the </w:t>
      </w:r>
      <w:r w:rsidRPr="001F2C08">
        <w:rPr>
          <w:b/>
        </w:rPr>
        <w:t>type</w:t>
      </w:r>
      <w:r>
        <w:t xml:space="preserve"> attribute) at the start of the form, any new location is compared with the previous best one and stored as the new best one if it is better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a </w:t>
      </w:r>
      <w:r w:rsidRPr="001F2C08">
        <w:rPr>
          <w:b/>
        </w:rPr>
        <w:t>location</w:t>
      </w:r>
      <w:r>
        <w:t xml:space="preserve"> field is reached the current best known location will be used if </w:t>
      </w:r>
      <w:r>
        <w:rPr>
          <w:b/>
        </w:rPr>
        <w:t>waitAtField</w:t>
      </w:r>
      <w:r>
        <w:t xml:space="preserve"> is not true and if it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</w:p>
    <w:p w:rsidR="001F2C08" w:rsidRDefault="001F2C08" w:rsidP="008E029C">
      <w:pPr>
        <w:pStyle w:val="ListParagraph"/>
        <w:numPr>
          <w:ilvl w:val="0"/>
          <w:numId w:val="2"/>
        </w:numPr>
      </w:pPr>
      <w:r>
        <w:t xml:space="preserve">When </w:t>
      </w:r>
      <w:r w:rsidRPr="001F2C08">
        <w:rPr>
          <w:b/>
        </w:rPr>
        <w:t>waitAtField</w:t>
      </w:r>
      <w:r>
        <w:t xml:space="preserve">=true the app will show the waiting screen and try to use each *new* location that is received after that point in time, if a location is received that is recent and accurate enough (as defined by the </w:t>
      </w:r>
      <w:r>
        <w:rPr>
          <w:b/>
        </w:rPr>
        <w:t>maxAge</w:t>
      </w:r>
      <w:r>
        <w:t xml:space="preserve"> and </w:t>
      </w:r>
      <w:r>
        <w:rPr>
          <w:b/>
        </w:rPr>
        <w:t>maxAccuracyRadius</w:t>
      </w:r>
      <w:r>
        <w:t xml:space="preserve"> attributes) and has an appropriate provider (as defined by the </w:t>
      </w:r>
      <w:r>
        <w:rPr>
          <w:b/>
        </w:rPr>
        <w:t>type</w:t>
      </w:r>
      <w:r>
        <w:t xml:space="preserve"> attribute)</w:t>
      </w:r>
      <w:r w:rsidR="00FE0662">
        <w:t xml:space="preserve"> it will be used and the app will move on to the next field</w:t>
      </w:r>
    </w:p>
    <w:p w:rsidR="001F2C08" w:rsidRPr="008E029C" w:rsidRDefault="00FE0662" w:rsidP="00FE0662">
      <w:pPr>
        <w:pStyle w:val="ListParagraph"/>
        <w:numPr>
          <w:ilvl w:val="0"/>
          <w:numId w:val="2"/>
        </w:numPr>
      </w:pPr>
      <w:r>
        <w:t xml:space="preserve">When no (good enough) location is received before the </w:t>
      </w:r>
      <w:r>
        <w:rPr>
          <w:b/>
        </w:rPr>
        <w:t>timeout</w:t>
      </w:r>
      <w:r>
        <w:t xml:space="preserve"> happens the app will use the best known location if </w:t>
      </w:r>
      <w:r w:rsidRPr="00FE0662">
        <w:rPr>
          <w:b/>
        </w:rPr>
        <w:t>useBestKnownLocationOnTimeout</w:t>
      </w:r>
      <w:r>
        <w:t>=true.</w:t>
      </w:r>
    </w:p>
    <w:p w:rsidR="008E029C" w:rsidRDefault="008E029C" w:rsidP="008E029C">
      <w:pPr>
        <w:pStyle w:val="Heading2"/>
        <w:spacing w:before="0"/>
      </w:pPr>
      <w:r>
        <w:t>Contents</w:t>
      </w:r>
    </w:p>
    <w:p w:rsidR="00881208" w:rsidRDefault="008E029C">
      <w:r>
        <w:t>None.</w:t>
      </w:r>
    </w:p>
    <w:p w:rsidR="00A61845" w:rsidRDefault="00A61845" w:rsidP="00A61845">
      <w:pPr>
        <w:pStyle w:val="Heading1"/>
      </w:pPr>
      <w:r w:rsidRPr="005D7D73">
        <w:t>&lt;</w:t>
      </w:r>
      <w:r>
        <w:t>Orientation</w:t>
      </w:r>
      <w:r w:rsidRPr="005D7D73">
        <w:t>&gt;</w:t>
      </w:r>
    </w:p>
    <w:p w:rsidR="00A61845" w:rsidRPr="005D7D73" w:rsidRDefault="00A61845" w:rsidP="00A61845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307"/>
        <w:gridCol w:w="1419"/>
        <w:gridCol w:w="3726"/>
        <w:gridCol w:w="1686"/>
      </w:tblGrid>
      <w:tr w:rsidR="00A61845" w:rsidTr="00A6184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Pr="005D7D73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id</w:t>
            </w:r>
          </w:p>
        </w:tc>
        <w:tc>
          <w:tcPr>
            <w:tcW w:w="1419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</w:t>
            </w:r>
          </w:p>
        </w:tc>
        <w:tc>
          <w:tcPr>
            <w:tcW w:w="1686" w:type="dxa"/>
          </w:tcPr>
          <w:p w:rsidR="00A61845" w:rsidRPr="005D7D73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optional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always|true|notIfReached|never|false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notIfReached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jump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any String (id of another field)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n/a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storeAzimuth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A61845">
            <w:pPr>
              <w:jc w:val="center"/>
              <w:rPr>
                <w:b w:val="0"/>
              </w:rPr>
            </w:pPr>
            <w:r>
              <w:rPr>
                <w:b w:val="0"/>
              </w:rPr>
              <w:t>storePitch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A61845" w:rsidTr="00A6184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307" w:type="dxa"/>
          </w:tcPr>
          <w:p w:rsidR="00A61845" w:rsidRDefault="00A61845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storeRoll</w:t>
            </w:r>
          </w:p>
        </w:tc>
        <w:tc>
          <w:tcPr>
            <w:tcW w:w="1419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686" w:type="dxa"/>
          </w:tcPr>
          <w:p w:rsidR="00A61845" w:rsidRDefault="00A61845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</w:t>
            </w:r>
          </w:p>
        </w:tc>
      </w:tr>
    </w:tbl>
    <w:p w:rsidR="00A61845" w:rsidRDefault="00A61845" w:rsidP="00A61845">
      <w:pPr>
        <w:pStyle w:val="Heading2"/>
        <w:spacing w:before="0"/>
      </w:pPr>
    </w:p>
    <w:p w:rsidR="00A61845" w:rsidRDefault="00A61845" w:rsidP="00A61845">
      <w:pPr>
        <w:rPr>
          <w:b/>
        </w:rPr>
      </w:pPr>
      <w:r w:rsidRPr="008E029C">
        <w:rPr>
          <w:b/>
        </w:rPr>
        <w:t>Notes: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Azimuth is the rotation around the Z axis, varying from </w:t>
      </w:r>
      <w:r w:rsidRPr="00A61845">
        <w:t>0° to 360°</w:t>
      </w:r>
      <w:r>
        <w:t xml:space="preserve">. </w:t>
      </w:r>
      <w:r w:rsidRPr="00A61845">
        <w:t>0° means the top of the device is pointing to magnetic North</w:t>
      </w:r>
      <w:r>
        <w:t>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Pitch is the rotation around the X axis, varying from -90° to 90°. </w:t>
      </w:r>
      <w:r w:rsidRPr="00A61845">
        <w:t>90° mean the device is pointed to the ground, -90° means it is pointed to the sky.</w:t>
      </w:r>
    </w:p>
    <w:p w:rsidR="00A61845" w:rsidRDefault="00A61845" w:rsidP="00A61845">
      <w:pPr>
        <w:pStyle w:val="ListParagraph"/>
        <w:numPr>
          <w:ilvl w:val="0"/>
          <w:numId w:val="3"/>
        </w:numPr>
      </w:pPr>
      <w:r>
        <w:t xml:space="preserve">Roll: Rotation around the Y axis, varying from -180° to 180°. </w:t>
      </w:r>
      <w:r w:rsidRPr="00A61845">
        <w:t>0° means the device is lying on its back (screen facing upwards), (-)180° means it is lying on its "face" (screen facing downwards).</w:t>
      </w:r>
    </w:p>
    <w:p w:rsidR="00A61845" w:rsidRPr="00A61845" w:rsidRDefault="00A61845" w:rsidP="00A61845">
      <w:pPr>
        <w:pStyle w:val="ListParagraph"/>
        <w:numPr>
          <w:ilvl w:val="0"/>
          <w:numId w:val="3"/>
        </w:numPr>
      </w:pPr>
      <w:r>
        <w:t xml:space="preserve">More info: </w:t>
      </w:r>
      <w:hyperlink r:id="rId8" w:anchor="getOrientation(float[], float[])" w:history="1">
        <w:r w:rsidRPr="00A61845">
          <w:rPr>
            <w:rStyle w:val="Hyperlink"/>
          </w:rPr>
          <w:t>http://developer.android.com/reference/android/hardware/SensorManager.html#getOrientation(float[], float[])</w:t>
        </w:r>
      </w:hyperlink>
    </w:p>
    <w:p w:rsidR="00A61845" w:rsidRPr="008A0E5F" w:rsidRDefault="00A61845" w:rsidP="00A61845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p w:rsidR="00A61845" w:rsidRPr="008A0E5F" w:rsidRDefault="00A61845">
      <w:pPr>
        <w:rPr>
          <w:lang w:val="fr-FR"/>
        </w:rPr>
      </w:pPr>
      <w:r w:rsidRPr="008A0E5F">
        <w:rPr>
          <w:lang w:val="fr-FR"/>
        </w:rPr>
        <w:t>Note.</w:t>
      </w:r>
    </w:p>
    <w:p w:rsidR="009D2BBF" w:rsidRPr="008A0E5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  <w:lang w:val="fr-FR"/>
        </w:rPr>
      </w:pPr>
      <w:r w:rsidRPr="008A0E5F">
        <w:rPr>
          <w:lang w:val="fr-FR"/>
        </w:rPr>
        <w:br w:type="page"/>
      </w:r>
    </w:p>
    <w:p w:rsidR="00881208" w:rsidRPr="008A0E5F" w:rsidRDefault="00881208" w:rsidP="00881208">
      <w:pPr>
        <w:pStyle w:val="Heading1"/>
        <w:rPr>
          <w:lang w:val="fr-FR"/>
        </w:rPr>
      </w:pPr>
      <w:r w:rsidRPr="008A0E5F">
        <w:rPr>
          <w:lang w:val="fr-FR"/>
        </w:rPr>
        <w:t>&lt;Configuration&gt;</w:t>
      </w:r>
    </w:p>
    <w:p w:rsidR="00881208" w:rsidRPr="008A0E5F" w:rsidRDefault="00881208" w:rsidP="00881208">
      <w:pPr>
        <w:pStyle w:val="Heading2"/>
        <w:rPr>
          <w:lang w:val="fr-FR"/>
        </w:rPr>
      </w:pPr>
      <w:r w:rsidRPr="008A0E5F">
        <w:rPr>
          <w:lang w:val="fr-FR"/>
        </w:rPr>
        <w:t>Attributes:</w:t>
      </w:r>
    </w:p>
    <w:p w:rsidR="00881208" w:rsidRPr="008A0E5F" w:rsidRDefault="00881208" w:rsidP="00881208">
      <w:pPr>
        <w:rPr>
          <w:lang w:val="fr-FR"/>
        </w:rPr>
      </w:pPr>
      <w:r w:rsidRPr="008A0E5F">
        <w:rPr>
          <w:lang w:val="fr-FR"/>
        </w:rPr>
        <w:t>None.</w:t>
      </w:r>
    </w:p>
    <w:p w:rsidR="00881208" w:rsidRPr="008A0E5F" w:rsidRDefault="00881208" w:rsidP="00881208">
      <w:pPr>
        <w:pStyle w:val="Heading2"/>
        <w:spacing w:before="0"/>
        <w:rPr>
          <w:lang w:val="fr-FR"/>
        </w:rPr>
      </w:pPr>
      <w:r w:rsidRPr="008A0E5F">
        <w:rPr>
          <w:lang w:val="fr-FR"/>
        </w:rP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881208">
            <w:r w:rsidRPr="005D7D73">
              <w:t>&lt;</w:t>
            </w:r>
            <w:r>
              <w:t>Transmission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881208">
            <w:r>
              <w:t>&lt;Logging&gt;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Logging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8E029C" w:rsidRDefault="00F240A2" w:rsidP="005D7D73">
      <w:r>
        <w:t>None.</w:t>
      </w:r>
    </w:p>
    <w:p w:rsidR="009D2BBF" w:rsidRDefault="009D2BBF">
      <w:pPr>
        <w:rPr>
          <w:rFonts w:eastAsiaTheme="majorEastAsia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</w:p>
    <w:p w:rsidR="00881208" w:rsidRDefault="00881208" w:rsidP="00881208">
      <w:pPr>
        <w:pStyle w:val="Heading1"/>
      </w:pPr>
      <w:r w:rsidRPr="005D7D73">
        <w:t>&lt;</w:t>
      </w:r>
      <w:r>
        <w:t>Transmission</w:t>
      </w:r>
      <w:r w:rsidRPr="005D7D73">
        <w:t>&gt;</w:t>
      </w:r>
    </w:p>
    <w:p w:rsidR="00881208" w:rsidRPr="005D7D73" w:rsidRDefault="00881208" w:rsidP="00881208">
      <w:pPr>
        <w:pStyle w:val="Heading2"/>
      </w:pPr>
      <w:r w:rsidRPr="005D7D73">
        <w:t>Attributes:</w:t>
      </w:r>
    </w:p>
    <w:p w:rsidR="00881208" w:rsidRPr="00881208" w:rsidRDefault="00881208" w:rsidP="00881208">
      <w:r>
        <w:t>None.</w:t>
      </w:r>
    </w:p>
    <w:p w:rsidR="00881208" w:rsidRDefault="00881208" w:rsidP="00881208">
      <w:pPr>
        <w:pStyle w:val="Heading2"/>
        <w:spacing w:before="0"/>
      </w:pPr>
      <w:r>
        <w:t>Contents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3080"/>
        <w:gridCol w:w="3407"/>
      </w:tblGrid>
      <w:tr w:rsidR="00881208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7B754C">
            <w:r>
              <w:t>Tag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Min-Max number of occurrences</w:t>
            </w:r>
          </w:p>
        </w:tc>
      </w:tr>
      <w:tr w:rsidR="00881208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Default="00881208" w:rsidP="00F240A2">
            <w:r w:rsidRPr="005D7D73">
              <w:t>&lt;</w:t>
            </w:r>
            <w:r w:rsidR="00F240A2">
              <w:t>DropboxUpload</w:t>
            </w:r>
            <w:r w:rsidRPr="005D7D73"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881208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881208" w:rsidRPr="005D7D73" w:rsidRDefault="00881208" w:rsidP="00F240A2">
            <w:r>
              <w:t>&lt;</w:t>
            </w:r>
            <w:r w:rsidR="00F240A2">
              <w:t>HTTPUpload</w:t>
            </w:r>
            <w:r>
              <w:t>&gt;</w:t>
            </w:r>
          </w:p>
        </w:tc>
        <w:tc>
          <w:tcPr>
            <w:tcW w:w="3407" w:type="dxa"/>
          </w:tcPr>
          <w:p w:rsidR="00881208" w:rsidRDefault="00881208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&lt;SMSUpload&gt;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0-1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0" w:type="dxa"/>
          </w:tcPr>
          <w:p w:rsidR="00F240A2" w:rsidRDefault="00F240A2" w:rsidP="00F240A2">
            <w:r>
              <w:t>&lt;Encryption&gt;</w:t>
            </w:r>
          </w:p>
        </w:tc>
        <w:tc>
          <w:tcPr>
            <w:tcW w:w="3407" w:type="dxa"/>
          </w:tcPr>
          <w:p w:rsidR="00F240A2" w:rsidRDefault="00F240A2" w:rsidP="007B754C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0-1</w:t>
            </w:r>
          </w:p>
        </w:tc>
      </w:tr>
    </w:tbl>
    <w:p w:rsidR="00F240A2" w:rsidRDefault="00F240A2" w:rsidP="00F240A2">
      <w:pPr>
        <w:pStyle w:val="Heading1"/>
      </w:pPr>
      <w:r w:rsidRPr="005D7D73">
        <w:t>&lt;</w:t>
      </w:r>
      <w:r>
        <w:t>DropboxUpload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  <w:tr w:rsidR="008A0E5F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A0E5F" w:rsidRPr="008A0E5F" w:rsidRDefault="008A0E5F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A0E5F" w:rsidRDefault="008A0E5F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HTTPUpload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server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URL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830DE7" w:rsidTr="00830DE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allowMobileData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</w:t>
            </w:r>
          </w:p>
        </w:tc>
      </w:tr>
      <w:tr w:rsidR="00830DE7" w:rsidTr="00830DE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830DE7" w:rsidRPr="008A0E5F" w:rsidRDefault="00830DE7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830DE7" w:rsidRDefault="00830DE7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SMSUpload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  <w:tr w:rsidR="00F240A2" w:rsidTr="007B754C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relay</w:t>
            </w:r>
          </w:p>
        </w:tc>
        <w:tc>
          <w:tcPr>
            <w:tcW w:w="1786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Yes</w:t>
            </w:r>
          </w:p>
        </w:tc>
        <w:tc>
          <w:tcPr>
            <w:tcW w:w="3726" w:type="dxa"/>
          </w:tcPr>
          <w:p w:rsidR="00F240A2" w:rsidRDefault="00F240A2" w:rsidP="00F240A2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any valid phone number</w:t>
            </w:r>
          </w:p>
        </w:tc>
        <w:tc>
          <w:tcPr>
            <w:tcW w:w="1943" w:type="dxa"/>
          </w:tcPr>
          <w:p w:rsidR="00F240A2" w:rsidRDefault="00F240A2" w:rsidP="007B754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n/a</w:t>
            </w:r>
          </w:p>
        </w:tc>
      </w:tr>
      <w:tr w:rsidR="004F6204" w:rsidTr="004F6204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4F6204" w:rsidRPr="008A0E5F" w:rsidRDefault="004F6204" w:rsidP="007B754C">
            <w:pPr>
              <w:jc w:val="center"/>
              <w:rPr>
                <w:b w:val="0"/>
              </w:rPr>
            </w:pPr>
            <w:r w:rsidRPr="008A0E5F">
              <w:rPr>
                <w:b w:val="0"/>
              </w:rPr>
              <w:t>allowRoaming</w:t>
            </w:r>
          </w:p>
        </w:tc>
        <w:tc>
          <w:tcPr>
            <w:tcW w:w="178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4F6204" w:rsidRDefault="004F6204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Pr="00881208" w:rsidRDefault="00F240A2" w:rsidP="00F240A2">
      <w:r>
        <w:t>None.</w:t>
      </w:r>
    </w:p>
    <w:p w:rsidR="00F240A2" w:rsidRDefault="00F240A2" w:rsidP="00F240A2">
      <w:pPr>
        <w:pStyle w:val="Heading1"/>
      </w:pPr>
      <w:r w:rsidRPr="005D7D73">
        <w:t>&lt;</w:t>
      </w:r>
      <w:r>
        <w:t>Encryption</w:t>
      </w:r>
      <w:r w:rsidRPr="005D7D73">
        <w:t>&gt;</w:t>
      </w:r>
    </w:p>
    <w:p w:rsidR="00F240A2" w:rsidRPr="005D7D73" w:rsidRDefault="00F240A2" w:rsidP="00F240A2">
      <w:pPr>
        <w:pStyle w:val="Heading2"/>
      </w:pPr>
      <w:r w:rsidRPr="005D7D73">
        <w:t>Attributes:</w:t>
      </w:r>
    </w:p>
    <w:tbl>
      <w:tblPr>
        <w:tblStyle w:val="LightList"/>
        <w:tblW w:w="0" w:type="auto"/>
        <w:tblLook w:val="04A0" w:firstRow="1" w:lastRow="0" w:firstColumn="1" w:lastColumn="0" w:noHBand="0" w:noVBand="1"/>
      </w:tblPr>
      <w:tblGrid>
        <w:gridCol w:w="1787"/>
        <w:gridCol w:w="1786"/>
        <w:gridCol w:w="3726"/>
        <w:gridCol w:w="1943"/>
      </w:tblGrid>
      <w:tr w:rsidR="00F240A2" w:rsidTr="007B754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 w:rsidRPr="005D7D73">
              <w:rPr>
                <w:b w:val="0"/>
              </w:rPr>
              <w:t>Attribute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Required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Accepted values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</w:rPr>
            </w:pPr>
            <w:r w:rsidRPr="005D7D73">
              <w:rPr>
                <w:b w:val="0"/>
              </w:rPr>
              <w:t>Default value</w:t>
            </w:r>
          </w:p>
        </w:tc>
      </w:tr>
      <w:tr w:rsidR="00F240A2" w:rsidTr="007B754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87" w:type="dxa"/>
          </w:tcPr>
          <w:p w:rsidR="00F240A2" w:rsidRPr="005D7D73" w:rsidRDefault="00F240A2" w:rsidP="007B754C">
            <w:pPr>
              <w:jc w:val="center"/>
              <w:rPr>
                <w:b w:val="0"/>
              </w:rPr>
            </w:pPr>
            <w:r>
              <w:rPr>
                <w:b w:val="0"/>
              </w:rPr>
              <w:t>Enabled</w:t>
            </w:r>
          </w:p>
        </w:tc>
        <w:tc>
          <w:tcPr>
            <w:tcW w:w="178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No</w:t>
            </w:r>
          </w:p>
        </w:tc>
        <w:tc>
          <w:tcPr>
            <w:tcW w:w="3726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true|false</w:t>
            </w:r>
          </w:p>
        </w:tc>
        <w:tc>
          <w:tcPr>
            <w:tcW w:w="1943" w:type="dxa"/>
          </w:tcPr>
          <w:p w:rsidR="00F240A2" w:rsidRPr="005D7D73" w:rsidRDefault="00F240A2" w:rsidP="007B754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false</w:t>
            </w:r>
          </w:p>
        </w:tc>
      </w:tr>
    </w:tbl>
    <w:p w:rsidR="00F240A2" w:rsidRDefault="00F240A2" w:rsidP="00F240A2">
      <w:pPr>
        <w:pStyle w:val="Heading2"/>
        <w:spacing w:before="0"/>
      </w:pPr>
    </w:p>
    <w:p w:rsidR="00F240A2" w:rsidRDefault="00F240A2" w:rsidP="00F240A2">
      <w:pPr>
        <w:pStyle w:val="Heading2"/>
        <w:spacing w:before="0"/>
      </w:pPr>
      <w:r>
        <w:t>Contents</w:t>
      </w:r>
    </w:p>
    <w:p w:rsidR="00F240A2" w:rsidRDefault="00F240A2" w:rsidP="00F240A2">
      <w:r>
        <w:t>None.</w:t>
      </w:r>
    </w:p>
    <w:sectPr w:rsidR="00F240A2" w:rsidSect="001F2C08">
      <w:pgSz w:w="11906" w:h="16838"/>
      <w:pgMar w:top="851" w:right="991" w:bottom="1440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A1F4B" w:rsidRDefault="000A1F4B" w:rsidP="007B754C">
      <w:pPr>
        <w:spacing w:after="0" w:line="240" w:lineRule="auto"/>
      </w:pPr>
      <w:r>
        <w:separator/>
      </w:r>
    </w:p>
  </w:endnote>
  <w:endnote w:type="continuationSeparator" w:id="0">
    <w:p w:rsidR="000A1F4B" w:rsidRDefault="000A1F4B" w:rsidP="007B75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1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1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A1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A1F4B" w:rsidRDefault="000A1F4B" w:rsidP="007B754C">
      <w:pPr>
        <w:spacing w:after="0" w:line="240" w:lineRule="auto"/>
      </w:pPr>
      <w:r>
        <w:separator/>
      </w:r>
    </w:p>
  </w:footnote>
  <w:footnote w:type="continuationSeparator" w:id="0">
    <w:p w:rsidR="000A1F4B" w:rsidRDefault="000A1F4B" w:rsidP="007B754C">
      <w:pPr>
        <w:spacing w:after="0" w:line="240" w:lineRule="auto"/>
      </w:pPr>
      <w:r>
        <w:continuationSeparator/>
      </w:r>
    </w:p>
  </w:footnote>
  <w:footnote w:id="1">
    <w:p w:rsidR="002370E9" w:rsidRPr="00DC03C0" w:rsidRDefault="002370E9">
      <w:pPr>
        <w:pStyle w:val="FootnoteText"/>
        <w:rPr>
          <w:highlight w:val="yellow"/>
        </w:rPr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Default is 2 (corresponding to Sapelli v2.x.) unless &lt;ExCiteS-Collector-Project&gt; tag was used, in which case it is 1 (corresponding to the pre-Sapelli v1.x version</w:t>
      </w:r>
      <w:r>
        <w:rPr>
          <w:highlight w:val="yellow"/>
        </w:rPr>
        <w:t>s</w:t>
      </w:r>
      <w:r w:rsidRPr="00DC03C0">
        <w:rPr>
          <w:highlight w:val="yellow"/>
        </w:rPr>
        <w:t>).</w:t>
      </w:r>
    </w:p>
  </w:footnote>
  <w:footnote w:id="2">
    <w:p w:rsidR="002370E9" w:rsidRDefault="002370E9">
      <w:pPr>
        <w:pStyle w:val="FootnoteText"/>
      </w:pPr>
      <w:r w:rsidRPr="00DC03C0">
        <w:rPr>
          <w:rStyle w:val="FootnoteReference"/>
          <w:highlight w:val="yellow"/>
        </w:rPr>
        <w:footnoteRef/>
      </w:r>
      <w:r w:rsidRPr="00DC03C0">
        <w:rPr>
          <w:highlight w:val="yellow"/>
        </w:rPr>
        <w:t xml:space="preserve"> id is only required</w:t>
      </w:r>
      <w:r>
        <w:rPr>
          <w:highlight w:val="yellow"/>
        </w:rPr>
        <w:t xml:space="preserve"> when format &gt;= 2, if</w:t>
      </w:r>
      <w:r w:rsidRPr="00DC03C0">
        <w:rPr>
          <w:highlight w:val="yellow"/>
        </w:rPr>
        <w:t xml:space="preserve"> </w:t>
      </w:r>
      <w:r>
        <w:rPr>
          <w:highlight w:val="yellow"/>
        </w:rPr>
        <w:t>format = 1 the attribute is assumed to be absent (i.e. it is not even read) and</w:t>
      </w:r>
      <w:r w:rsidRPr="00DC03C0">
        <w:rPr>
          <w:highlight w:val="yellow"/>
        </w:rPr>
        <w:t xml:space="preserve"> the value of schema-id of the 1</w:t>
      </w:r>
      <w:r w:rsidRPr="00DC03C0">
        <w:rPr>
          <w:highlight w:val="yellow"/>
          <w:vertAlign w:val="superscript"/>
        </w:rPr>
        <w:t>st</w:t>
      </w:r>
      <w:r w:rsidRPr="00DC03C0">
        <w:rPr>
          <w:highlight w:val="yellow"/>
        </w:rPr>
        <w:t xml:space="preserve"> (and assumed only) Form tag is used</w:t>
      </w:r>
      <w:r>
        <w:rPr>
          <w:highlight w:val="yellow"/>
        </w:rPr>
        <w:t xml:space="preserve"> instead</w:t>
      </w:r>
      <w:r w:rsidRPr="00DC03C0">
        <w:rPr>
          <w:highlight w:val="yellow"/>
        </w:rPr>
        <w:t>.</w:t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FEE4297"/>
    <w:multiLevelType w:val="hybridMultilevel"/>
    <w:tmpl w:val="B2169C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9C5376"/>
    <w:multiLevelType w:val="hybridMultilevel"/>
    <w:tmpl w:val="397CC54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7A218A7"/>
    <w:multiLevelType w:val="hybridMultilevel"/>
    <w:tmpl w:val="EFD456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C13356"/>
    <w:multiLevelType w:val="hybridMultilevel"/>
    <w:tmpl w:val="50C895A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DE646D9"/>
    <w:multiLevelType w:val="hybridMultilevel"/>
    <w:tmpl w:val="66E0FFC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76DE"/>
    <w:rsid w:val="00001C12"/>
    <w:rsid w:val="00037D28"/>
    <w:rsid w:val="000A1F4B"/>
    <w:rsid w:val="000C2DA5"/>
    <w:rsid w:val="00101052"/>
    <w:rsid w:val="00102950"/>
    <w:rsid w:val="001218B8"/>
    <w:rsid w:val="00157E0A"/>
    <w:rsid w:val="001B6499"/>
    <w:rsid w:val="001C2146"/>
    <w:rsid w:val="001C4617"/>
    <w:rsid w:val="001F2C08"/>
    <w:rsid w:val="002370E9"/>
    <w:rsid w:val="002851E7"/>
    <w:rsid w:val="003219CA"/>
    <w:rsid w:val="00381BCA"/>
    <w:rsid w:val="003867F4"/>
    <w:rsid w:val="003B41AE"/>
    <w:rsid w:val="00411A91"/>
    <w:rsid w:val="00414F18"/>
    <w:rsid w:val="00452653"/>
    <w:rsid w:val="004E2E57"/>
    <w:rsid w:val="004F6204"/>
    <w:rsid w:val="005A3C03"/>
    <w:rsid w:val="005D7D73"/>
    <w:rsid w:val="0066611E"/>
    <w:rsid w:val="006803BD"/>
    <w:rsid w:val="00690012"/>
    <w:rsid w:val="006F41A4"/>
    <w:rsid w:val="0073130A"/>
    <w:rsid w:val="007345E5"/>
    <w:rsid w:val="007B754C"/>
    <w:rsid w:val="007D557B"/>
    <w:rsid w:val="00803847"/>
    <w:rsid w:val="00830DE7"/>
    <w:rsid w:val="00856210"/>
    <w:rsid w:val="00881208"/>
    <w:rsid w:val="00885ACD"/>
    <w:rsid w:val="008A0E5F"/>
    <w:rsid w:val="008E029C"/>
    <w:rsid w:val="008F368F"/>
    <w:rsid w:val="009776DE"/>
    <w:rsid w:val="009D2BBF"/>
    <w:rsid w:val="00A61845"/>
    <w:rsid w:val="00A87721"/>
    <w:rsid w:val="00B52B99"/>
    <w:rsid w:val="00B723A9"/>
    <w:rsid w:val="00BC04BF"/>
    <w:rsid w:val="00CC03B6"/>
    <w:rsid w:val="00CF76B5"/>
    <w:rsid w:val="00D24B52"/>
    <w:rsid w:val="00D36857"/>
    <w:rsid w:val="00DA7749"/>
    <w:rsid w:val="00DC03C0"/>
    <w:rsid w:val="00DE5193"/>
    <w:rsid w:val="00E87659"/>
    <w:rsid w:val="00EA49D4"/>
    <w:rsid w:val="00EF4F2C"/>
    <w:rsid w:val="00F155F2"/>
    <w:rsid w:val="00F240A2"/>
    <w:rsid w:val="00F42685"/>
    <w:rsid w:val="00F81D84"/>
    <w:rsid w:val="00FE06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2E2007BE-962B-4DF5-9F28-399B8D28FE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61845"/>
  </w:style>
  <w:style w:type="paragraph" w:styleId="Heading1">
    <w:name w:val="heading 1"/>
    <w:basedOn w:val="Normal"/>
    <w:next w:val="Normal"/>
    <w:link w:val="Heading1Char"/>
    <w:uiPriority w:val="9"/>
    <w:qFormat/>
    <w:rsid w:val="005D7D73"/>
    <w:pPr>
      <w:keepNext/>
      <w:keepLines/>
      <w:spacing w:before="480" w:after="0"/>
      <w:outlineLvl w:val="0"/>
    </w:pPr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D7D7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5D7D7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">
    <w:name w:val="Light List"/>
    <w:basedOn w:val="TableNormal"/>
    <w:uiPriority w:val="61"/>
    <w:rsid w:val="005D7D73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5D7D73"/>
    <w:rPr>
      <w:rFonts w:eastAsiaTheme="majorEastAsia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5D7D73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ListParagraph">
    <w:name w:val="List Paragraph"/>
    <w:basedOn w:val="Normal"/>
    <w:uiPriority w:val="34"/>
    <w:qFormat/>
    <w:rsid w:val="005D7D7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1845"/>
    <w:rPr>
      <w:color w:val="0000FF" w:themeColor="hyperlink"/>
      <w:u w:val="single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7B754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B754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B754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developer.android.com/reference/android/hardware/SensorManager.html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540FF3-15F8-41B3-BE02-A161BC6BECC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4587</TotalTime>
  <Pages>1</Pages>
  <Words>1053</Words>
  <Characters>6004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University College London</Company>
  <LinksUpToDate>false</LinksUpToDate>
  <CharactersWithSpaces>7043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Matthias Stevens</dc:creator>
  <cp:keywords/>
  <dc:description/>
  <cp:lastModifiedBy>Michalis Vitos</cp:lastModifiedBy>
  <cp:revision>43</cp:revision>
  <cp:lastPrinted>2013-03-20T13:13:00Z</cp:lastPrinted>
  <dcterms:created xsi:type="dcterms:W3CDTF">2013-03-15T15:11:00Z</dcterms:created>
  <dcterms:modified xsi:type="dcterms:W3CDTF">2014-01-28T16:06:00Z</dcterms:modified>
</cp:coreProperties>
</file>